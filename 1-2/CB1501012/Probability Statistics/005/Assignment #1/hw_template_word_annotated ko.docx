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860" cy="807720"/>
            <wp:effectExtent l="0" t="0" r="0" b="0"/>
            <wp:wrapSquare wrapText="bothSides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86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4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프레임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330" cy="543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Style16"/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Subscribe to DeepL Pro to edit this document.</w:t>
                            </w:r>
                            <w:r>
                              <w:rPr/>
                              <w:br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Visit </w:t>
                            </w:r>
                            <w:hyperlink r:id="rId3">
                              <w:r>
                                <w:rPr>
                                  <w:rFonts w:ascii="Roboto" w:hAnsi="Roboto"/>
                                  <w:color w:val="006494"/>
                                  <w:sz w:val="20"/>
                                </w:rPr>
                                <w:t>www.DeepL.com/pro</w:t>
                              </w:r>
                            </w:hyperlink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 xml:space="preserve"> for more information.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d="f" strokeweight="0pt" style="position:absolute;rotation:-0;width:477.9pt;height:42.8pt;mso-wrap-distance-left:9pt;mso-wrap-distance-right:9pt;mso-wrap-distance-top:0pt;mso-wrap-distance-bottom:0pt;margin-top:15.9pt;mso-position-vertical-relative:page;margin-left:187.95pt;mso-position-horizontal-relative:page">
                <v:textbox>
                  <w:txbxContent>
                    <w:p>
                      <w:pPr>
                        <w:pStyle w:val="Style16"/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Subscribe to DeepL Pro to edit this document.</w:t>
                      </w:r>
                      <w:r>
                        <w:rPr/>
                        <w:br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Visit </w:t>
                      </w:r>
                      <w:hyperlink r:id="rId4">
                        <w:r>
                          <w:rPr>
                            <w:rFonts w:ascii="Roboto" w:hAnsi="Roboto"/>
                            <w:color w:val="006494"/>
                            <w:sz w:val="20"/>
                          </w:rPr>
                          <w:t>www.DeepL.com/pro</w:t>
                        </w:r>
                      </w:hyperlink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 xml:space="preserve"> for more information.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Perpetua" w:hAnsi="Perpetua" w:cs="Times New Roman"/>
          <w:sz w:val="28"/>
          <w:szCs w:val="28"/>
        </w:rPr>
      </w:pPr>
      <w:ins w:id="0" w:author="전상률" w:date="2023-10-04T09:05:00Z">
        <w:r>
          <mc:AlternateContent>
            <mc:Choice Requires="wps"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3750310</wp:posOffset>
                  </wp:positionH>
                  <wp:positionV relativeFrom="paragraph">
                    <wp:posOffset>16510</wp:posOffset>
                  </wp:positionV>
                  <wp:extent cx="635000" cy="635000"/>
                  <wp:effectExtent l="635" t="635" r="1270" b="1270"/>
                  <wp:wrapNone/>
                  <wp:docPr id="3" name="DeepLBoxSPIDType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35040" cy="63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DeepLBoxSPIDType" fillcolor="white" stroked="t" o:allowincell="f" style="position:absolute;margin-left:295.3pt;margin-top:1.3pt;width:49.95pt;height:49.95pt;mso-wrap-style:none;v-text-anchor:middle" type="_x0000_t202">
                  <v:fill o:detectmouseclick="t" type="solid" color2="black"/>
                  <v:stroke color="black" joinstyle="miter" endcap="flat"/>
                  <w10:wrap type="none"/>
                </v:shape>
              </w:pict>
            </mc:Fallback>
          </mc:AlternateContent>
        </w:r>
      </w:ins>
      <w:ins w:id="1" w:author="전상률" w:date="2023-10-04T09:05:00Z">
        <w:r>
          <w:rPr>
            <w:rFonts w:cs="Times New Roman" w:ascii="Perpetua" w:hAnsi="Perpetua"/>
            <w:sz w:val="28"/>
            <w:szCs w:val="28"/>
          </w:rPr>
          <w:t>CB1501012-062</w:t>
        </w:r>
      </w:ins>
      <w:r>
        <w:rPr>
          <w:rFonts w:cs="Times New Roman" w:ascii="Perpetua" w:hAnsi="Perpetua"/>
          <w:b/>
          <w:sz w:val="28"/>
          <w:szCs w:val="28"/>
        </w:rPr>
        <w:t>(</w:t>
      </w:r>
      <w:r>
        <w:rPr>
          <w:rFonts w:ascii="Perpetua" w:hAnsi="Perpetua" w:cs="Times New Roman"/>
          <w:b/>
          <w:sz w:val="28"/>
          <w:szCs w:val="28"/>
        </w:rPr>
        <w:t>이름 미기재</w:t>
      </w:r>
      <w:r>
        <w:rPr>
          <w:rFonts w:cs="Times New Roman" w:ascii="Perpetua" w:hAnsi="Perpetua"/>
          <w:b/>
          <w:sz w:val="28"/>
          <w:szCs w:val="28"/>
        </w:rPr>
        <w:t>)</w:t>
      </w:r>
    </w:p>
    <w:p>
      <w:pPr>
        <w:pStyle w:val="Normal"/>
        <w:rPr>
          <w:rFonts w:ascii="Perpetua" w:hAnsi="Perpetua" w:cs="Times New Roman"/>
          <w:sz w:val="28"/>
          <w:szCs w:val="28"/>
        </w:rPr>
      </w:pPr>
      <w:r>
        <w:rPr>
          <w:rFonts w:cs="Times New Roman" w:ascii="Perpetua" w:hAnsi="Perpetua"/>
          <w:sz w:val="28"/>
          <w:szCs w:val="28"/>
        </w:rPr>
        <w:t>HW #[1-9]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32"/>
          <w:szCs w:val="32"/>
          <w:u w:val="single"/>
        </w:rPr>
      </w:pPr>
      <w:r>
        <w:rPr>
          <w:rFonts w:ascii="Perpetua" w:hAnsi="Perpetua" w:cs="Times New Roman"/>
          <w:b/>
          <w:sz w:val="32"/>
          <w:szCs w:val="32"/>
          <w:u w:val="single"/>
        </w:rPr>
        <w:t xml:space="preserve">문제 </w:t>
      </w:r>
      <w:r>
        <w:rPr>
          <w:rFonts w:cs="Times New Roman" w:ascii="Perpetua" w:hAnsi="Perpetua"/>
          <w:b/>
          <w:sz w:val="32"/>
          <w:szCs w:val="32"/>
          <w:u w:val="single"/>
        </w:rPr>
        <w:t>1(</w:t>
      </w:r>
      <w:r>
        <w:rPr>
          <w:rFonts w:ascii="Perpetua" w:hAnsi="Perpetua" w:cs="Times New Roman"/>
          <w:b/>
          <w:sz w:val="32"/>
          <w:szCs w:val="32"/>
          <w:u w:val="single"/>
        </w:rPr>
        <w:t>예시</w:t>
      </w:r>
      <w:r>
        <w:rPr>
          <w:rFonts w:cs="Times New Roman" w:ascii="Perpetua" w:hAnsi="Perpetua"/>
          <w:b/>
          <w:sz w:val="32"/>
          <w:szCs w:val="32"/>
          <w:u w:val="single"/>
        </w:rPr>
        <w:t>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답변</w:t>
      </w:r>
      <w:r>
        <w:rPr>
          <w:rFonts w:cs="Times New Roman" w:ascii="Perpetua" w:hAnsi="Perpetua"/>
        </w:rPr>
        <w:t xml:space="preserve">: </w:t>
      </w:r>
    </w:p>
    <w:p>
      <w:pPr>
        <w:pStyle w:val="Normal"/>
        <w:rPr>
          <w:rFonts w:ascii="Perpetua" w:hAnsi="Perpetua" w:eastAsia="Times New Roman" w:cs="Times New Roman"/>
          <w:b/>
        </w:rPr>
      </w:pPr>
      <w:r>
        <w:rPr>
          <w:rFonts w:eastAsia="Times New Roman" w:cs="Times New Roman" w:ascii="Perpetua" w:hAnsi="Perpetua"/>
          <w:b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30"/>
      </w:tblGrid>
      <w:tr>
        <w:trPr/>
        <w:tc>
          <w:tcPr>
            <w:tcW w:w="8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erpetua" w:hAnsi="Perpetua" w:cs="Times New Roman"/>
              </w:rPr>
            </w:pPr>
            <w:r>
              <w:rPr>
                <w:rFonts w:cs=""/>
                <w:kern w:val="0"/>
                <w:sz w:val="24"/>
                <w:lang w:val="en-US" w:eastAsia="en-US" w:bidi="ar-SA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4</m:t>
                  </m:r>
                  <m:r>
                    <w:rPr>
                      <w:rFonts w:ascii="Cambria Math" w:hAnsi="Cambria Math"/>
                    </w:rPr>
                    <m:t xml:space="preserve">!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24</m:t>
                  </m:r>
                </m:den>
              </m:f>
              <m:r>
                <w:rPr>
                  <w:rFonts w:ascii="Cambria Math" w:hAnsi="Cambria Math"/>
                </w:rPr>
                <m:t xml:space="preserve">≈</m:t>
              </m:r>
              <m:r>
                <w:rPr>
                  <w:rFonts w:ascii="Cambria Math" w:hAnsi="Cambria Math"/>
                </w:rPr>
                <m:t xml:space="preserve">0.04167</m:t>
              </m:r>
            </m:oMath>
            <w:r>
              <w:rPr>
                <w:rFonts w:cs="Times New Roman" w:ascii="Perpetua" w:hAnsi="Perpetua"/>
                <w:b/>
                <w:kern w:val="0"/>
                <w:sz w:val="24"/>
                <w:lang w:val="en-US" w:eastAsia="en-US" w:bidi="ar-SA"/>
              </w:rPr>
              <w:t>.</w:t>
            </w:r>
          </w:p>
        </w:tc>
      </w:tr>
    </w:tbl>
    <w:p>
      <w:pPr>
        <w:pStyle w:val="Normal"/>
        <w:rPr>
          <w:rFonts w:ascii="Perpetua" w:hAnsi="Perpetua" w:cs="Times New Roman"/>
          <w:color w:themeColor="text1" w:val="000000"/>
        </w:rPr>
      </w:pPr>
      <w:ins w:id="2" w:author="전상률" w:date="2023-10-04T09:04:00Z">
        <w:r>
          <w:rPr>
            <w:rFonts w:ascii="Perpetua" w:hAnsi="Perpetua" w:cs="Times New Roman"/>
            <w:color w:themeColor="text1" w:val="000000"/>
          </w:rPr>
          <w:t xml:space="preserve">일반적으로 우리는 다음과 같은 원시 답변과 </w:t>
        </w:r>
      </w:ins>
      <w:r>
        <w:rPr/>
      </w:r>
      <m:oMath xmlns:m="http://schemas.openxmlformats.org/officeDocument/2006/math">
        <m:d>
          <m:dPr>
            <m:begChr m:val="("/>
            <m:endChr m:val=")"/>
          </m:dPr>
          <m:e>
            <m:eqArr>
              <m:e/>
              <m:e/>
            </m:eqArr>
          </m:e>
        </m:d>
      </m:oMath>
      <w:ins w:id="3" w:author="전상률" w:date="2023-10-04T09:04:00Z">
        <w:r>
          <w:rPr>
            <w:rFonts w:ascii="Perpetua" w:hAnsi="Perpetua" w:cs="Times New Roman"/>
            <w:color w:themeColor="text1" w:val="000000"/>
          </w:rPr>
          <w:t xml:space="preserve"> 와 같은 원시 답변과 </w:t>
        </w:r>
      </w:ins>
      <w:r>
        <w:rPr/>
      </w:r>
      <m:oMath xmlns:m="http://schemas.openxmlformats.org/officeDocument/2006/math"/>
      <w:ins w:id="4" w:author="전상률" w:date="2023-10-04T09:04:00Z">
        <w:r>
          <w:rPr>
            <w:rFonts w:cs="Times New Roman" w:ascii="Perpetua" w:hAnsi="Perpetua"/>
            <w:color w:themeColor="text1" w:val="000000"/>
          </w:rPr>
          <w:t>.</w:t>
        </w:r>
      </w:ins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설명</w:t>
      </w:r>
      <w:r>
        <w:rPr>
          <w:rFonts w:cs="Times New Roman" w:ascii="Perpetua" w:hAnsi="Perpetua"/>
          <w:b/>
          <w:u w:val="single"/>
        </w:rPr>
        <w:t>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우리는 정확히 </w:t>
      </w:r>
      <w:r>
        <w:rPr>
          <w:rFonts w:cs="Times New Roman" w:ascii="Perpetua" w:hAnsi="Perpetua"/>
        </w:rPr>
        <w:t>DABC</w:t>
      </w:r>
      <w:r>
        <w:rPr>
          <w:rFonts w:ascii="Perpetua" w:hAnsi="Perpetua" w:cs="Times New Roman"/>
        </w:rPr>
        <w:t>를 가져와야 하며</w:t>
      </w:r>
      <w:r>
        <w:rPr>
          <w:rFonts w:cs="Times New Roman" w:ascii="Perpetua" w:hAnsi="Perpetua"/>
        </w:rPr>
        <w:t xml:space="preserve">, </w:t>
      </w:r>
      <w:r>
        <w:rPr>
          <w:rFonts w:ascii="Perpetua" w:hAnsi="Perpetua" w:cs="Times New Roman"/>
        </w:rPr>
        <w:t xml:space="preserve">이를 준비하는 방법에는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!</m:t>
        </m:r>
      </m:oMath>
      <w:r>
        <w:rPr>
          <w:rFonts w:ascii="Perpetua" w:hAnsi="Perpetua" w:cs="Times New Roman"/>
        </w:rPr>
        <w:t xml:space="preserve"> 그 문자를 배열하는 방법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</m:oMath>
      <w:r>
        <w:rPr>
          <w:rFonts w:ascii="Perpetua" w:hAnsi="Perpetua" w:cs="Times New Roman"/>
        </w:rPr>
        <w:t xml:space="preserve"> 문자를 배열하는 방법이 있습니다</w:t>
      </w:r>
      <w:r>
        <w:rPr>
          <w:rFonts w:cs="Times New Roman" w:ascii="Perpetua" w:hAnsi="Perpetua"/>
        </w:rPr>
        <w:t xml:space="preserve">.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</m:oMath>
      <w:r>
        <w:rPr>
          <w:rFonts w:cs="Times New Roman" w:ascii="Perpetua" w:hAnsi="Perpetua"/>
        </w:rPr>
        <w:t xml:space="preserve"> </w:t>
      </w:r>
      <w:r>
        <w:rPr>
          <w:rFonts w:ascii="Perpetua" w:hAnsi="Perpetua" w:cs="Times New Roman"/>
        </w:rPr>
        <w:t>무작위 순열을 얻을 확률이 있습니다</w:t>
      </w:r>
      <w:r>
        <w:rPr>
          <w:rFonts w:cs="Times New Roman" w:ascii="Perpetua" w:hAnsi="Perpetua"/>
        </w:rPr>
        <w:t xml:space="preserve">. 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right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right"/>
        </m:oMathParaPr>
        <m:oMath/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  <w:t>(</w:t>
      </w:r>
      <w:r>
        <w:rPr>
          <w:rFonts w:ascii="Perpetua" w:hAnsi="Perpetua" w:cs="Times New Roman"/>
        </w:rPr>
        <w:t>오른쪽 위의 기호는 설명</w:t>
      </w:r>
      <w:r>
        <w:rPr>
          <w:rFonts w:cs="Times New Roman" w:ascii="Perpetua" w:hAnsi="Perpetua"/>
        </w:rPr>
        <w:t>/</w:t>
      </w:r>
      <w:r>
        <w:rPr>
          <w:rFonts w:ascii="Perpetua" w:hAnsi="Perpetua" w:cs="Times New Roman"/>
        </w:rPr>
        <w:t>증명의 끝을 표시합니다</w:t>
      </w:r>
      <w:r>
        <w:rPr>
          <w:rFonts w:cs="Times New Roman" w:ascii="Perpetua" w:hAnsi="Perpetua"/>
        </w:rPr>
        <w:t xml:space="preserve">. </w:t>
      </w:r>
      <w:r>
        <w:rPr>
          <w:rFonts w:ascii="Perpetua" w:hAnsi="Perpetua" w:cs="Times New Roman"/>
          <w:b/>
        </w:rPr>
        <w:t>새 문제는 각각 고유한 페이지에서 시작해야 합니다</w:t>
      </w:r>
      <w:r>
        <w:rPr>
          <w:rFonts w:cs="Times New Roman" w:ascii="Perpetua" w:hAnsi="Perpetua"/>
          <w:b/>
        </w:rPr>
        <w:t xml:space="preserve">. </w:t>
      </w:r>
      <w:r>
        <w:rPr>
          <w:rFonts w:ascii="Perpetua" w:hAnsi="Perpetua" w:cs="Times New Roman"/>
          <w:b/>
        </w:rPr>
        <w:t xml:space="preserve">문제 설명은 </w:t>
      </w:r>
      <w:r>
        <w:rPr>
          <w:rFonts w:ascii="Perpetua" w:hAnsi="Perpetua" w:cs="Times New Roman"/>
        </w:rPr>
        <w:t>너무 많은 공간을 차지하며 이미 알고 있으므로 솔루션에 포함하지 마세요</w:t>
      </w:r>
      <w:r>
        <w:rPr>
          <w:rFonts w:cs="Times New Roman" w:ascii="Perpetua" w:hAnsi="Perpetua"/>
        </w:rPr>
        <w:t>.)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spacing w:lineRule="auto" w:line="480"/>
        <w:rPr>
          <w:rFonts w:ascii="Perpetua" w:hAnsi="Perpetua" w:cs="Times New Roman"/>
          <w:ins w:id="6" w:author="Martin" w:date="2018-01-01T11:48:00Z"/>
        </w:rPr>
      </w:pPr>
      <w:ins w:id="5" w:author="Martin" w:date="2018-01-01T11:48:00Z">
        <w:r>
          <w:rPr>
            <w:rFonts w:cs="Times New Roman" w:ascii="Perpetua" w:hAnsi="Perpetua"/>
          </w:rPr>
        </w:r>
      </w:ins>
      <w:r>
        <w:br w:type="page"/>
      </w:r>
    </w:p>
    <w:p>
      <w:pPr>
        <w:pStyle w:val="Normal"/>
        <w:spacing w:before="0" w:after="0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32"/>
          <w:szCs w:val="32"/>
          <w:u w:val="single"/>
        </w:rPr>
      </w:pPr>
      <w:r>
        <w:rPr>
          <w:rFonts w:ascii="Perpetua" w:hAnsi="Perpetua" w:cs="Times New Roman"/>
          <w:b/>
          <w:sz w:val="32"/>
          <w:szCs w:val="32"/>
          <w:u w:val="single"/>
        </w:rPr>
        <w:t xml:space="preserve">문제 </w:t>
      </w:r>
      <w:r>
        <w:rPr>
          <w:rFonts w:cs="Times New Roman" w:ascii="Perpetua" w:hAnsi="Perpetua"/>
          <w:b/>
          <w:sz w:val="32"/>
          <w:szCs w:val="32"/>
          <w:u w:val="single"/>
        </w:rPr>
        <w:t>2(</w:t>
      </w:r>
      <w:r>
        <w:rPr>
          <w:rFonts w:ascii="Perpetua" w:hAnsi="Perpetua" w:cs="Times New Roman"/>
          <w:b/>
          <w:sz w:val="32"/>
          <w:szCs w:val="32"/>
          <w:u w:val="single"/>
        </w:rPr>
        <w:t>여러 부분으로 구성된 예제 및 큰 숫자</w:t>
      </w:r>
      <w:r>
        <w:rPr>
          <w:rFonts w:cs="Times New Roman" w:ascii="Perpetua" w:hAnsi="Perpetua"/>
          <w:b/>
          <w:sz w:val="32"/>
          <w:szCs w:val="32"/>
          <w:u w:val="single"/>
        </w:rPr>
        <w:t>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 xml:space="preserve">파트 </w:t>
      </w:r>
      <w:r>
        <w:rPr>
          <w:rFonts w:cs="Times New Roman" w:ascii="Perpetua" w:hAnsi="Perpetua"/>
          <w:b/>
          <w:sz w:val="26"/>
          <w:szCs w:val="26"/>
        </w:rPr>
        <w:t>(a)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답변</w:t>
      </w:r>
      <w:r>
        <w:rPr>
          <w:rFonts w:cs="Times New Roman" w:ascii="Perpetua" w:hAnsi="Perpetua"/>
        </w:rPr>
        <w:t xml:space="preserve">: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30"/>
      </w:tblGrid>
      <w:tr>
        <w:trPr/>
        <w:tc>
          <w:tcPr>
            <w:tcW w:w="8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erpetua" w:hAnsi="Perpetua" w:cs="Times New Roman"/>
              </w:rPr>
            </w:pPr>
            <w:r>
              <w:rPr>
                <w:rFonts w:cs=""/>
                <w:kern w:val="0"/>
                <w:sz w:val="24"/>
                <w:lang w:val="en-US" w:eastAsia="en-US" w:bidi="ar-SA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20</m:t>
              </m:r>
              <m:r>
                <w:rPr>
                  <w:rFonts w:ascii="Cambria Math" w:hAnsi="Cambria Math"/>
                </w:rPr>
                <m:t xml:space="preserve">!</m:t>
              </m:r>
              <m:r>
                <w:rPr>
                  <w:rFonts w:ascii="Cambria Math" w:hAnsi="Cambria Math"/>
                </w:rPr>
                <m:t xml:space="preserve">⋅</m:t>
              </m:r>
              <m:d>
                <m:dPr>
                  <m:begChr m:val="("/>
                  <m:endChr m:val=")"/>
                </m:dPr>
                <m:e>
                  <m:eqArr>
                    <m:e>
                      <m:r>
                        <w:rPr>
                          <w:rFonts w:ascii="Cambria Math" w:hAnsi="Cambria Math"/>
                        </w:rPr>
                        <m:t xml:space="preserve">13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5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≈</m:t>
              </m:r>
              <m:r>
                <w:rPr>
                  <w:rFonts w:ascii="Cambria Math" w:hAnsi="Cambria Math"/>
                </w:rPr>
                <m:t xml:space="preserve">3.131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1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21</m:t>
                  </m:r>
                </m:sup>
              </m:sSup>
            </m:oMath>
            <w:del w:id="7" w:author="Martin" w:date="2018-01-01T11:42:00Z">
              <w:r>
                <w:rPr>
                  <w:rFonts w:ascii="Perpetua" w:hAnsi="Perpetua" w:cs="Times New Roman"/>
                  <w:b/>
                  <w:kern w:val="0"/>
                  <w:sz w:val="24"/>
                  <w:lang w:val="en-US" w:eastAsia="en-US" w:bidi="ar-SA"/>
                </w:rPr>
                <w:delText xml:space="preserve"> </w:delText>
              </w:r>
            </w:del>
            <w:del w:id="8" w:author="Martin" w:date="2018-01-01T11:42:00Z">
              <w:r>
                <w:rPr>
                  <w:rFonts w:cs="Times New Roman" w:ascii="Perpetua" w:hAnsi="Perpetua"/>
                  <w:kern w:val="0"/>
                  <w:sz w:val="24"/>
                  <w:lang w:val="en-US" w:eastAsia="en-US" w:bidi="ar-SA"/>
                </w:rPr>
                <w:delText xml:space="preserve">(for counting problems, please give the raw formula you used, </w:delText>
              </w:r>
            </w:del>
            <w:del w:id="9" w:author="Martin" w:date="2018-01-01T11:42:00Z">
              <w:r>
                <w:rPr>
                  <w:rFonts w:cs="Times New Roman" w:ascii="Perpetua" w:hAnsi="Perpetua"/>
                  <w:b/>
                  <w:kern w:val="0"/>
                  <w:sz w:val="24"/>
                  <w:lang w:val="en-US" w:eastAsia="en-US" w:bidi="ar-SA"/>
                </w:rPr>
                <w:delText>and</w:delText>
              </w:r>
            </w:del>
            <w:del w:id="10" w:author="Martin" w:date="2018-01-01T11:42:00Z">
              <w:r>
                <w:rPr>
                  <w:rFonts w:cs="Times New Roman" w:ascii="Perpetua" w:hAnsi="Perpetua"/>
                  <w:kern w:val="0"/>
                  <w:sz w:val="24"/>
                  <w:lang w:val="en-US" w:eastAsia="en-US" w:bidi="ar-SA"/>
                </w:rPr>
                <w:delText xml:space="preserve"> your answer, possibly in scientific notation if it is too large).</w:delText>
              </w:r>
            </w:del>
          </w:p>
        </w:tc>
      </w:tr>
    </w:tbl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  <w:t>(</w:t>
      </w:r>
      <w:r>
        <w:rPr>
          <w:rFonts w:ascii="Perpetua" w:hAnsi="Perpetua" w:cs="Times New Roman"/>
        </w:rPr>
        <w:t xml:space="preserve">사용한 원시 </w:t>
      </w:r>
      <w:r>
        <w:rPr>
          <w:rFonts w:ascii="Perpetua" w:hAnsi="Perpetua" w:cs="Times New Roman"/>
          <w:b/>
        </w:rPr>
        <w:t xml:space="preserve">공식과 </w:t>
      </w:r>
      <w:r>
        <w:rPr>
          <w:rFonts w:ascii="Perpetua" w:hAnsi="Perpetua" w:cs="Times New Roman"/>
        </w:rPr>
        <w:t>그 값</w:t>
      </w:r>
      <w:r>
        <w:rPr>
          <w:rFonts w:cs="Times New Roman" w:ascii="Perpetua" w:hAnsi="Perpetua"/>
        </w:rPr>
        <w:t>(</w:t>
      </w:r>
      <w:r>
        <w:rPr>
          <w:rFonts w:ascii="Perpetua" w:hAnsi="Perpetua" w:cs="Times New Roman"/>
        </w:rPr>
        <w:t>너무 큰 경우 과학적 표기법을 사용할 수 있음</w:t>
      </w:r>
      <w:r>
        <w:rPr>
          <w:rFonts w:cs="Times New Roman" w:ascii="Perpetua" w:hAnsi="Perpetua"/>
        </w:rPr>
        <w:t>)</w:t>
      </w:r>
      <w:r>
        <w:rPr>
          <w:rFonts w:ascii="Perpetua" w:hAnsi="Perpetua" w:cs="Times New Roman"/>
        </w:rPr>
        <w:t>을 입력하세요</w:t>
      </w:r>
      <w:r>
        <w:rPr>
          <w:rFonts w:cs="Times New Roman" w:ascii="Perpetua" w:hAnsi="Perpetua"/>
        </w:rPr>
        <w:t>.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설명</w:t>
      </w:r>
      <w:r>
        <w:rPr>
          <w:rFonts w:cs="Times New Roman" w:ascii="Perpetua" w:hAnsi="Perpetua"/>
          <w:b/>
          <w:u w:val="single"/>
        </w:rPr>
        <w:t>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>여기에서 설명합니다</w:t>
      </w:r>
      <w:r>
        <w:rPr>
          <w:rFonts w:cs="Times New Roman" w:ascii="Perpetua" w:hAnsi="Perpetua"/>
        </w:rPr>
        <w:t>.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26"/>
          <w:szCs w:val="26"/>
        </w:rPr>
      </w:pPr>
      <w:r>
        <w:rPr>
          <w:rFonts w:ascii="Perpetua" w:hAnsi="Perpetua" w:cs="Times New Roman"/>
          <w:b/>
          <w:sz w:val="26"/>
          <w:szCs w:val="26"/>
        </w:rPr>
        <w:t xml:space="preserve">파트 </w:t>
      </w:r>
      <w:r>
        <w:rPr>
          <w:rFonts w:cs="Times New Roman" w:ascii="Perpetua" w:hAnsi="Perpetua"/>
          <w:b/>
          <w:sz w:val="26"/>
          <w:szCs w:val="26"/>
        </w:rPr>
        <w:t>(b)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답변</w:t>
      </w:r>
      <w:r>
        <w:rPr>
          <w:rFonts w:cs="Times New Roman" w:ascii="Perpetua" w:hAnsi="Perpetua"/>
        </w:rPr>
        <w:t xml:space="preserve">: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tbl>
      <w:tblPr>
        <w:tblStyle w:val="TableGrid"/>
        <w:tblW w:w="8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630"/>
      </w:tblGrid>
      <w:tr>
        <w:trPr/>
        <w:tc>
          <w:tcPr>
            <w:tcW w:w="8630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Perpetua" w:hAnsi="Perpetua" w:cs="Times New Roman"/>
                <w:b/>
              </w:rPr>
            </w:pPr>
            <w:r>
              <w:rPr>
                <w:kern w:val="0"/>
                <w:sz w:val="24"/>
                <w:lang w:val="en-US" w:eastAsia="en-US" w:bidi="ar-SA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answer</m:t>
                </m:r>
                <m:r>
                  <w:rPr>
                    <w:rFonts w:ascii="Cambria Math" w:hAnsi="Cambria Math"/>
                  </w:rPr>
                  <m:t xml:space="preserve">here</m:t>
                </m:r>
              </m:oMath>
            </m:oMathPara>
          </w:p>
        </w:tc>
      </w:tr>
    </w:tbl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설명</w:t>
      </w:r>
      <w:r>
        <w:rPr>
          <w:rFonts w:cs="Times New Roman" w:ascii="Perpetua" w:hAnsi="Perpetua"/>
          <w:b/>
          <w:u w:val="single"/>
        </w:rPr>
        <w:t>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>여기에서 설명합니다</w:t>
      </w:r>
      <w:r>
        <w:rPr>
          <w:rFonts w:cs="Times New Roman" w:ascii="Perpetua" w:hAnsi="Perpetua"/>
        </w:rPr>
        <w:t>.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sz w:val="32"/>
          <w:szCs w:val="32"/>
          <w:u w:val="single"/>
        </w:rPr>
      </w:pPr>
      <w:r>
        <w:rPr>
          <w:rFonts w:ascii="Perpetua" w:hAnsi="Perpetua" w:cs="Times New Roman"/>
          <w:b/>
          <w:sz w:val="32"/>
          <w:szCs w:val="32"/>
          <w:u w:val="single"/>
        </w:rPr>
        <w:t xml:space="preserve">문제 </w:t>
      </w:r>
      <w:r>
        <w:rPr>
          <w:rFonts w:cs="Times New Roman" w:ascii="Perpetua" w:hAnsi="Perpetua"/>
          <w:b/>
          <w:sz w:val="32"/>
          <w:szCs w:val="32"/>
          <w:u w:val="single"/>
        </w:rPr>
        <w:t>3(</w:t>
      </w:r>
      <w:r>
        <w:rPr>
          <w:rFonts w:ascii="Perpetua" w:hAnsi="Perpetua" w:cs="Times New Roman"/>
          <w:b/>
          <w:sz w:val="32"/>
          <w:szCs w:val="32"/>
          <w:u w:val="single"/>
        </w:rPr>
        <w:t>증명 문제 예제</w:t>
      </w:r>
      <w:r>
        <w:rPr>
          <w:rFonts w:cs="Times New Roman" w:ascii="Perpetua" w:hAnsi="Perpetua"/>
          <w:b/>
          <w:sz w:val="32"/>
          <w:szCs w:val="32"/>
          <w:u w:val="single"/>
        </w:rPr>
        <w:t>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 xml:space="preserve">문 </w:t>
      </w:r>
      <w:r>
        <w:rPr>
          <w:rFonts w:cs="Times New Roman" w:ascii="Perpetua" w:hAnsi="Perpetua"/>
          <w:b/>
          <w:u w:val="single"/>
        </w:rPr>
        <w:t>(</w:t>
      </w:r>
      <w:r>
        <w:rPr>
          <w:rFonts w:ascii="Perpetua" w:hAnsi="Perpetua" w:cs="Times New Roman"/>
          <w:b/>
          <w:u w:val="single"/>
        </w:rPr>
        <w:t>포함하지 않음</w:t>
      </w:r>
      <w:r>
        <w:rPr>
          <w:rFonts w:cs="Times New Roman" w:ascii="Perpetua" w:hAnsi="Perpetua"/>
          <w:b/>
          <w:u w:val="single"/>
        </w:rPr>
        <w:t>)</w:t>
      </w:r>
      <w:r>
        <w:rPr>
          <w:rFonts w:cs="Times New Roman" w:ascii="Perpetua" w:hAnsi="Perpetua"/>
        </w:rPr>
        <w:t xml:space="preserve">: </w:t>
      </w:r>
      <w:r>
        <w:rPr>
          <w:rFonts w:ascii="Perpetua" w:hAnsi="Perpetua" w:cs="Times New Roman"/>
        </w:rPr>
        <w:t>베이즈 정리 증명하기</w:t>
      </w:r>
      <w:r>
        <w:rPr>
          <w:rFonts w:cs="Times New Roman" w:ascii="Perpetua" w:hAnsi="Perpetua"/>
        </w:rPr>
        <w:t xml:space="preserve">. </w:t>
      </w:r>
      <w:r>
        <w:rPr>
          <w:rFonts w:ascii="Perpetua" w:hAnsi="Perpetua" w:cs="Times New Roman"/>
        </w:rPr>
        <w:t xml:space="preserve">모든 이벤트의 경우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</m:oMath>
      <w:r>
        <w:rPr>
          <w:rFonts w:ascii="Perpetua" w:hAnsi="Perpetua" w:cs="Times New Roman"/>
        </w:rPr>
        <w:t xml:space="preserve"> 와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Perpetua" w:hAnsi="Perpetua" w:cs="Times New Roman"/>
        </w:rPr>
        <w:t>가 있는 이벤트의 경우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</m:den>
          </m:f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증거</w:t>
      </w:r>
      <w:r>
        <w:rPr>
          <w:rFonts w:cs="Times New Roman" w:ascii="Perpetua" w:hAnsi="Perpetua"/>
          <w:b/>
          <w:u w:val="single"/>
        </w:rPr>
        <w:t>: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</w:rPr>
      </w:pPr>
      <w:r>
        <w:rPr>
          <w:rFonts w:cs="Times New Roman" w:ascii="Perpetua" w:hAnsi="Perpetua"/>
          <w:b/>
        </w:rPr>
        <w:t>(</w:t>
      </w:r>
      <w:r>
        <w:rPr>
          <w:rFonts w:ascii="Perpetua" w:hAnsi="Perpetua" w:cs="Times New Roman"/>
          <w:b/>
        </w:rPr>
        <w:t>짧은 방법</w:t>
      </w:r>
      <w:r>
        <w:rPr>
          <w:rFonts w:cs="Times New Roman" w:ascii="Perpetua" w:hAnsi="Perpetua"/>
          <w:b/>
        </w:rPr>
        <w:t>)</w:t>
      </w:r>
    </w:p>
    <w:p>
      <w:pPr>
        <w:pStyle w:val="Normal"/>
        <w:rPr>
          <w:rFonts w:ascii="Perpetua" w:hAnsi="Perpetua" w:cs="Times New Roman"/>
          <w:b/>
        </w:rPr>
      </w:pPr>
      <w:r>
        <w:rPr>
          <w:rFonts w:cs="Times New Roman" w:ascii="Perpetua" w:hAnsi="Perpetua"/>
          <w:b/>
        </w:rPr>
      </w:r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  <m:r>
                    <w:rPr>
                      <w:rFonts w:ascii="Cambria Math" w:hAnsi="Cambria Math"/>
                    </w:rPr>
                    <m:t xml:space="preserve">∩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</m:den>
          </m:f>
          <m:d>
            <m:dPr>
              <m:begChr m:val="["/>
              <m:endChr m:val="]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def of conditional prob</m:t>
              </m:r>
            </m:e>
          </m:d>
        </m:oMath>
      </m:oMathPara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sepChr m:val="|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</m:den>
          </m:f>
          <m:d>
            <m:dPr>
              <m:begChr m:val="["/>
              <m:endChr m:val="]"/>
            </m:dPr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chain rule</m:t>
              </m:r>
            </m:e>
          </m:d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  <w:b/>
        </w:rPr>
      </w:pPr>
      <w:r>
        <w:rPr>
          <w:rFonts w:cs="Times New Roman" w:ascii="Perpetua" w:hAnsi="Perpetua"/>
          <w:b/>
        </w:rPr>
        <w:t>(</w:t>
      </w:r>
      <w:r>
        <w:rPr>
          <w:rFonts w:ascii="Perpetua" w:hAnsi="Perpetua" w:cs="Times New Roman"/>
          <w:b/>
        </w:rPr>
        <w:t>먼 길</w:t>
      </w:r>
      <w:r>
        <w:rPr>
          <w:rFonts w:cs="Times New Roman" w:ascii="Perpetua" w:hAnsi="Perpetua"/>
          <w:b/>
        </w:rPr>
        <w:t>)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>첫째</w:t>
      </w:r>
      <w:r>
        <w:rPr>
          <w:rFonts w:cs="Times New Roman" w:ascii="Perpetua" w:hAnsi="Perpetua"/>
        </w:rPr>
        <w:t xml:space="preserve">, </w:t>
      </w:r>
      <w:r>
        <w:rPr>
          <w:rFonts w:ascii="Perpetua" w:hAnsi="Perpetua" w:cs="Times New Roman"/>
        </w:rPr>
        <w:t>체인 규칙에 따라 다음과 같습니다</w:t>
      </w:r>
      <w:r>
        <w:rPr>
          <w:rFonts w:cs="Times New Roman" w:ascii="Perpetua" w:hAnsi="Perpetua"/>
        </w:rPr>
        <w:t xml:space="preserve">.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F</m:t>
              </m:r>
            </m:e>
          </m:d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의 역할 전환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ascii="Perpetua" w:hAnsi="Perpetua" w:cs="Times New Roman"/>
        </w:rPr>
        <w:t xml:space="preserve"> 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Perpetua" w:hAnsi="Perpetua" w:cs="Times New Roman"/>
        </w:rPr>
        <w:t xml:space="preserve"> 주는 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</m:e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∩</m:t>
              </m:r>
              <m:r>
                <w:rPr>
                  <w:rFonts w:ascii="Cambria Math" w:hAnsi="Cambria Math"/>
                </w:rPr>
                <m:t xml:space="preserve">E</m:t>
              </m:r>
            </m:e>
          </m:d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이후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  <w:r>
        <w:rPr>
          <w:rFonts w:ascii="Perpetua" w:hAnsi="Perpetua" w:cs="Times New Roman"/>
        </w:rPr>
        <w:t>를 동일하게 설정하여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</m:e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</m:d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로 나누면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>
          <w:rFonts w:ascii="Perpetua" w:hAnsi="Perpetua" w:cs="Times New Roman"/>
        </w:rPr>
        <w:t xml:space="preserve"> 로 나누면 베이즈 정리</w:t>
      </w:r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center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d>
            <m:dPr>
              <m:begChr m:val="("/>
              <m:sepChr m:val="|"/>
              <m:endChr m:val=")"/>
            </m:dPr>
            <m:e>
              <m:r>
                <w:rPr>
                  <w:rFonts w:ascii="Cambria Math" w:hAnsi="Cambria Math"/>
                </w:rPr>
                <m:t xml:space="preserve">E</m:t>
              </m:r>
            </m:e>
            <m:e>
              <m:r>
                <w:rPr>
                  <w:rFonts w:ascii="Cambria Math" w:hAnsi="Cambria Math"/>
                </w:rPr>
                <m:t xml:space="preserve">F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P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d>
            </m:den>
          </m:f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p>
      <w:pPr>
        <w:pStyle w:val="Normal"/>
        <w:jc w:val="right"/>
        <w:rPr>
          <w:rFonts w:ascii="Perpetua" w:hAnsi="Perpetua" w:cs="Times New Roman"/>
        </w:rPr>
      </w:pPr>
      <w:r>
        <w:rPr/>
      </w:r>
      <m:oMathPara xmlns:m="http://schemas.openxmlformats.org/officeDocument/2006/math">
        <m:oMathParaPr>
          <m:jc m:val="right"/>
        </m:oMathParaPr>
        <m:oMath>
          <m:r>
            <w:rPr>
              <w:rFonts w:ascii="Cambria Math" w:hAnsi="Cambria Math"/>
            </w:rPr>
            <m:t xml:space="preserve">□</m:t>
          </m:r>
        </m:oMath>
      </m:oMathPara>
    </w:p>
    <w:p>
      <w:pPr>
        <w:pStyle w:val="Normal"/>
        <w:rPr>
          <w:rFonts w:ascii="Perpetua" w:hAnsi="Perpetua" w:cs="Times New Roman"/>
        </w:rPr>
      </w:pPr>
      <w:r>
        <w:rPr>
          <w:rFonts w:cs="Times New Roman" w:ascii="Perpetua" w:hAnsi="Perpetua"/>
        </w:rPr>
      </w:r>
    </w:p>
    <w:sectPr>
      <w:headerReference w:type="default" r:id="rId5"/>
      <w:type w:val="continuous"/>
      <w:pgSz w:w="12240" w:h="15840"/>
      <w:pgMar w:left="1800" w:right="1800" w:gutter="0" w:header="720" w:top="1440" w:footer="0" w:bottom="1440"/>
      <w:formProt w:val="tru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Calibri">
    <w:charset w:val="81"/>
    <w:family w:val="roman"/>
    <w:pitch w:val="variable"/>
  </w:font>
  <w:font w:name="Segoe UI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Roboto">
    <w:charset w:val="81"/>
    <w:family w:val="roman"/>
    <w:pitch w:val="variable"/>
  </w:font>
  <w:font w:name="Perpetua">
    <w:charset w:val="8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60710765"/>
    </w:sdtPr>
    <w:sdtContent>
      <w:p>
        <w:pPr>
          <w:pStyle w:val="Header"/>
          <w:jc w:val="right"/>
          <w:rPr/>
        </w:pPr>
        <w:r>
          <w:rPr/>
          <w:t xml:space="preserve">페이지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val="textFit" w:percent="113"/>
  <w:trackRevision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6b18"/>
    <w:pPr>
      <w:widowControl/>
      <w:bidi w:val="0"/>
      <w:spacing w:lineRule="auto" w:line="240" w:before="0" w:after="0"/>
      <w:jc w:val="left"/>
    </w:pPr>
    <w:rPr>
      <w:rFonts w:ascii="Calibri" w:hAnsi="Calibri" w:eastAsia="맑은 고딕" w:asciiTheme="minorHAnsi" w:eastAsiaTheme="minorEastAsia" w:hAnsiTheme="minorHAnsi" w:cs="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95ef3"/>
    <w:rPr>
      <w:color w:val="808080"/>
    </w:rPr>
  </w:style>
  <w:style w:type="character" w:styleId="HeaderChar" w:customStyle="1">
    <w:name w:val="Header Char"/>
    <w:basedOn w:val="DefaultParagraphFont"/>
    <w:uiPriority w:val="99"/>
    <w:qFormat/>
    <w:rsid w:val="00664ce8"/>
    <w:rPr>
      <w:rFonts w:ascii="Calibri" w:hAnsi="Calibri" w:eastAsia="맑은 고딕" w:asciiTheme="minorHAnsi" w:eastAsiaTheme="minorEastAsia" w:hAnsiTheme="minorHAnsi"/>
      <w:szCs w:val="24"/>
    </w:rPr>
  </w:style>
  <w:style w:type="character" w:styleId="FooterChar" w:customStyle="1">
    <w:name w:val="Footer Char"/>
    <w:basedOn w:val="DefaultParagraphFont"/>
    <w:uiPriority w:val="99"/>
    <w:qFormat/>
    <w:rsid w:val="00664ce8"/>
    <w:rPr>
      <w:rFonts w:ascii="Calibri" w:hAnsi="Calibri" w:eastAsia="맑은 고딕" w:asciiTheme="minorHAnsi" w:eastAsiaTheme="minorEastAsia" w:hAnsiTheme="minorHAnsi"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46a3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8e46a3"/>
    <w:rPr>
      <w:rFonts w:ascii="Calibri" w:hAnsi="Calibri" w:eastAsia="맑은 고딕" w:asciiTheme="minorHAnsi" w:eastAsiaTheme="minorEastAsia" w:hAnsiTheme="minorHAnsi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8e46a3"/>
    <w:rPr>
      <w:rFonts w:ascii="Calibri" w:hAnsi="Calibri" w:eastAsia="맑은 고딕" w:asciiTheme="minorHAnsi" w:eastAsiaTheme="minorEastAsia" w:hAnsiTheme="minorHAnsi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e46a3"/>
    <w:rPr>
      <w:rFonts w:ascii="Segoe UI" w:hAnsi="Segoe UI" w:eastAsia="맑은 고딕" w:cs="Segoe UI" w:eastAsiaTheme="minorEastAsia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LineNumber">
    <w:name w:val="Line Number"/>
    <w:rPr/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550b"/>
    <w:pPr>
      <w:spacing w:before="0" w:after="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64ce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64ce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8e46a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e46a3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46a3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5e5fcb"/>
    <w:pPr>
      <w:widowControl/>
      <w:bidi w:val="0"/>
      <w:spacing w:lineRule="auto" w:line="240" w:before="0" w:after="0"/>
      <w:jc w:val="left"/>
    </w:pPr>
    <w:rPr>
      <w:rFonts w:ascii="Calibri" w:hAnsi="Calibri" w:eastAsia="맑은 고딕" w:asciiTheme="minorHAnsi" w:eastAsiaTheme="minorEastAsia" w:hAnsiTheme="minorHAnsi" w:cs=""/>
      <w:color w:val="auto"/>
      <w:kern w:val="0"/>
      <w:sz w:val="24"/>
      <w:szCs w:val="24"/>
      <w:lang w:val="en-US" w:eastAsia="en-US" w:bidi="ar-SA"/>
    </w:rPr>
  </w:style>
  <w:style w:type="paragraph" w:styleId="Style16">
    <w:name w:val="프레임 내용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6b18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deepl.com/pro?cta=edit-document" TargetMode="External"/><Relationship Id="rId4" Type="http://schemas.openxmlformats.org/officeDocument/2006/relationships/hyperlink" Target="https://www.deepl.com/pro?cta=edit-document" TargetMode="Externa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6B8A-9013-40A3-A4E6-2C00A742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LibreOffice/7.6.2.1$Windows_X86_64 LibreOffice_project/56f7684011345957bbf33a7ee678afaf4d2ba333</Application>
  <AppVersion>15.0000</AppVersion>
  <Pages>4</Pages>
  <Words>418</Words>
  <Characters>515</Characters>
  <CharactersWithSpaces>658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2017-12-31T01:29:00Z</dcterms:created>
  <dc:creator>Alex Tsun</dc:creator>
  <dc:description/>
  <cp:keywords> docId 5B5F2911DA004DF8E50A2F8899F7FCE8</cp:keywords>
  <dc:language>ko-KR</dc:language>
  <cp:lastModifiedBy/>
  <cp:lastPrinted>2017-12-31T09:51:00Z</cp:lastPrinted>
  <dcterms:modified xsi:type="dcterms:W3CDTF">2023-10-10T19:08:21Z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